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B1C19" w14:textId="77777777" w:rsidR="00251E69" w:rsidRPr="00251E69" w:rsidRDefault="00251E69" w:rsidP="00251E69">
      <w:pPr>
        <w:ind w:left="2880" w:firstLine="720"/>
        <w:rPr>
          <w:u w:val="single"/>
          <w:lang w:val="en-GB"/>
        </w:rPr>
      </w:pPr>
      <w:commentRangeStart w:id="0"/>
      <w:r w:rsidRPr="00251E69">
        <w:rPr>
          <w:u w:val="single"/>
          <w:lang w:val="en-GB"/>
        </w:rPr>
        <w:t>SDG – Assignment.</w:t>
      </w:r>
      <w:commentRangeEnd w:id="0"/>
      <w:r w:rsidR="00DC01E9">
        <w:rPr>
          <w:rStyle w:val="CommentReference"/>
        </w:rPr>
        <w:commentReference w:id="0"/>
      </w:r>
    </w:p>
    <w:p w14:paraId="6651D0E8" w14:textId="77777777" w:rsidR="007C63DD" w:rsidRDefault="007C63DD">
      <w:pPr>
        <w:rPr>
          <w:lang w:val="en-GB"/>
        </w:rPr>
      </w:pPr>
      <w:r>
        <w:rPr>
          <w:lang w:val="en-GB"/>
        </w:rPr>
        <w:tab/>
      </w:r>
      <w:r>
        <w:rPr>
          <w:lang w:val="en-GB"/>
        </w:rPr>
        <w:tab/>
      </w:r>
      <w:r>
        <w:rPr>
          <w:lang w:val="en-GB"/>
        </w:rPr>
        <w:tab/>
      </w:r>
      <w:r>
        <w:rPr>
          <w:lang w:val="en-GB"/>
        </w:rPr>
        <w:tab/>
      </w:r>
      <w:r>
        <w:rPr>
          <w:lang w:val="en-GB"/>
        </w:rPr>
        <w:tab/>
      </w:r>
      <w:r>
        <w:rPr>
          <w:lang w:val="en-GB"/>
        </w:rPr>
        <w:tab/>
      </w:r>
      <w:bookmarkStart w:id="1" w:name="_GoBack"/>
      <w:bookmarkEnd w:id="1"/>
      <w:r>
        <w:rPr>
          <w:lang w:val="en-GB"/>
        </w:rPr>
        <w:tab/>
      </w:r>
      <w:r>
        <w:rPr>
          <w:lang w:val="en-GB"/>
        </w:rPr>
        <w:tab/>
      </w:r>
      <w:r>
        <w:rPr>
          <w:lang w:val="en-GB"/>
        </w:rPr>
        <w:tab/>
      </w:r>
      <w:r>
        <w:rPr>
          <w:lang w:val="en-GB"/>
        </w:rPr>
        <w:tab/>
      </w:r>
      <w:r>
        <w:rPr>
          <w:lang w:val="en-GB"/>
        </w:rPr>
        <w:tab/>
        <w:t>29/08-18</w:t>
      </w:r>
    </w:p>
    <w:p w14:paraId="6BC84EC9" w14:textId="77777777" w:rsidR="00A9204E" w:rsidRPr="00251E69" w:rsidRDefault="00DC16F5">
      <w:pPr>
        <w:rPr>
          <w:u w:val="single"/>
          <w:lang w:val="en-GB"/>
        </w:rPr>
      </w:pPr>
      <w:r w:rsidRPr="00251E69">
        <w:rPr>
          <w:u w:val="single"/>
          <w:lang w:val="en-GB"/>
        </w:rPr>
        <w:t>Background description:</w:t>
      </w:r>
      <w:r w:rsidR="005520CA" w:rsidRPr="00251E69">
        <w:rPr>
          <w:u w:val="single"/>
          <w:lang w:val="en-GB"/>
        </w:rPr>
        <w:t xml:space="preserve"> </w:t>
      </w:r>
    </w:p>
    <w:p w14:paraId="7E83748B" w14:textId="77777777" w:rsidR="00DC16F5" w:rsidRDefault="005520CA">
      <w:pPr>
        <w:rPr>
          <w:lang w:val="en-GB"/>
        </w:rPr>
      </w:pPr>
      <w:r>
        <w:rPr>
          <w:lang w:val="en-GB"/>
        </w:rPr>
        <w:t>As o</w:t>
      </w:r>
      <w:r w:rsidR="00DC16F5">
        <w:rPr>
          <w:lang w:val="en-GB"/>
        </w:rPr>
        <w:t>ne o</w:t>
      </w:r>
      <w:r>
        <w:rPr>
          <w:lang w:val="en-GB"/>
        </w:rPr>
        <w:t>f the 17 areas of choice</w:t>
      </w:r>
      <w:r w:rsidR="007C63DD">
        <w:rPr>
          <w:lang w:val="en-GB"/>
        </w:rPr>
        <w:t xml:space="preserve">, according UN sustainable development goals, </w:t>
      </w:r>
      <w:commentRangeStart w:id="2"/>
      <w:r w:rsidR="007C63DD">
        <w:rPr>
          <w:lang w:val="en-GB"/>
        </w:rPr>
        <w:t>w</w:t>
      </w:r>
      <w:r w:rsidR="00DC16F5">
        <w:rPr>
          <w:lang w:val="en-GB"/>
        </w:rPr>
        <w:t xml:space="preserve">e thought </w:t>
      </w:r>
      <w:commentRangeEnd w:id="2"/>
      <w:r w:rsidR="0043699C">
        <w:rPr>
          <w:rStyle w:val="CommentReference"/>
        </w:rPr>
        <w:commentReference w:id="2"/>
      </w:r>
      <w:r w:rsidR="00DC16F5">
        <w:rPr>
          <w:lang w:val="en-GB"/>
        </w:rPr>
        <w:t xml:space="preserve">of the area </w:t>
      </w:r>
      <w:r w:rsidR="007C63DD">
        <w:rPr>
          <w:lang w:val="en-GB"/>
        </w:rPr>
        <w:t>“’Good health</w:t>
      </w:r>
      <w:r w:rsidR="00DC16F5">
        <w:rPr>
          <w:lang w:val="en-GB"/>
        </w:rPr>
        <w:t xml:space="preserve"> and well-being</w:t>
      </w:r>
      <w:r w:rsidR="007C63DD">
        <w:rPr>
          <w:lang w:val="en-GB"/>
        </w:rPr>
        <w:t>”</w:t>
      </w:r>
      <w:r w:rsidR="00DC16F5">
        <w:rPr>
          <w:lang w:val="en-GB"/>
        </w:rPr>
        <w:t>.</w:t>
      </w:r>
      <w:r w:rsidR="007C63DD">
        <w:rPr>
          <w:lang w:val="en-GB"/>
        </w:rPr>
        <w:t xml:space="preserve">  As </w:t>
      </w:r>
      <w:commentRangeStart w:id="3"/>
      <w:r w:rsidR="007C63DD">
        <w:rPr>
          <w:lang w:val="en-GB"/>
        </w:rPr>
        <w:t>w</w:t>
      </w:r>
      <w:r w:rsidR="00DC16F5">
        <w:rPr>
          <w:lang w:val="en-GB"/>
        </w:rPr>
        <w:t xml:space="preserve">e </w:t>
      </w:r>
      <w:commentRangeEnd w:id="3"/>
      <w:r w:rsidR="0043699C">
        <w:rPr>
          <w:rStyle w:val="CommentReference"/>
        </w:rPr>
        <w:commentReference w:id="3"/>
      </w:r>
      <w:r w:rsidR="00DC16F5">
        <w:rPr>
          <w:lang w:val="en-GB"/>
        </w:rPr>
        <w:t xml:space="preserve">thought of </w:t>
      </w:r>
      <w:r w:rsidR="007C63DD">
        <w:rPr>
          <w:lang w:val="en-GB"/>
        </w:rPr>
        <w:t xml:space="preserve">a way to help families with </w:t>
      </w:r>
      <w:r w:rsidR="00DC16F5">
        <w:rPr>
          <w:lang w:val="en-GB"/>
        </w:rPr>
        <w:t>autism</w:t>
      </w:r>
      <w:r w:rsidR="007C63DD">
        <w:rPr>
          <w:lang w:val="en-GB"/>
        </w:rPr>
        <w:t xml:space="preserve"> in their life.  </w:t>
      </w:r>
      <w:r>
        <w:rPr>
          <w:lang w:val="en-GB"/>
        </w:rPr>
        <w:t xml:space="preserve"> </w:t>
      </w:r>
    </w:p>
    <w:p w14:paraId="141AFEB2" w14:textId="77777777" w:rsidR="00DC16F5" w:rsidRDefault="00DD04D2">
      <w:pPr>
        <w:rPr>
          <w:lang w:val="en-GB"/>
        </w:rPr>
      </w:pPr>
      <w:commentRangeStart w:id="4"/>
      <w:r>
        <w:rPr>
          <w:lang w:val="en-GB"/>
        </w:rPr>
        <w:t xml:space="preserve">Because of a permanent increasing rate of </w:t>
      </w:r>
      <w:r w:rsidR="000E3701">
        <w:rPr>
          <w:lang w:val="en-GB"/>
        </w:rPr>
        <w:t xml:space="preserve">persons </w:t>
      </w:r>
      <w:proofErr w:type="gramStart"/>
      <w:r w:rsidR="000E3701">
        <w:rPr>
          <w:lang w:val="en-GB"/>
        </w:rPr>
        <w:t>being diagnosed</w:t>
      </w:r>
      <w:proofErr w:type="gramEnd"/>
      <w:r w:rsidR="000E3701">
        <w:rPr>
          <w:lang w:val="en-GB"/>
        </w:rPr>
        <w:t xml:space="preserve"> with autism</w:t>
      </w:r>
      <w:commentRangeEnd w:id="4"/>
      <w:r w:rsidR="0043699C">
        <w:rPr>
          <w:rStyle w:val="CommentReference"/>
        </w:rPr>
        <w:commentReference w:id="4"/>
      </w:r>
      <w:r w:rsidR="000E3701">
        <w:rPr>
          <w:lang w:val="en-GB"/>
        </w:rPr>
        <w:t>.</w:t>
      </w:r>
    </w:p>
    <w:p w14:paraId="6AA9B26D" w14:textId="77777777" w:rsidR="000E3701" w:rsidRDefault="000E3701" w:rsidP="000E3701">
      <w:pPr>
        <w:rPr>
          <w:lang w:val="en-GB"/>
        </w:rPr>
      </w:pPr>
    </w:p>
    <w:p w14:paraId="0B2EEF8B" w14:textId="77777777" w:rsidR="000E3701" w:rsidRDefault="000E3701" w:rsidP="000E3701">
      <w:pPr>
        <w:rPr>
          <w:lang w:val="en-GB"/>
        </w:rPr>
      </w:pPr>
      <w:r>
        <w:rPr>
          <w:lang w:val="en-GB"/>
        </w:rPr>
        <w:t xml:space="preserve">Using this </w:t>
      </w:r>
      <w:commentRangeStart w:id="5"/>
      <w:r>
        <w:rPr>
          <w:lang w:val="en-GB"/>
        </w:rPr>
        <w:t>application</w:t>
      </w:r>
      <w:commentRangeEnd w:id="5"/>
      <w:r w:rsidR="0043699C">
        <w:rPr>
          <w:rStyle w:val="CommentReference"/>
        </w:rPr>
        <w:commentReference w:id="5"/>
      </w:r>
      <w:r>
        <w:rPr>
          <w:lang w:val="en-GB"/>
        </w:rPr>
        <w:t xml:space="preserve">, the children could be noticed earlier, so they </w:t>
      </w:r>
      <w:proofErr w:type="gramStart"/>
      <w:r>
        <w:rPr>
          <w:lang w:val="en-GB"/>
        </w:rPr>
        <w:t>don’t</w:t>
      </w:r>
      <w:proofErr w:type="gramEnd"/>
      <w:r>
        <w:rPr>
          <w:lang w:val="en-GB"/>
        </w:rPr>
        <w:t xml:space="preserve"> grow up as teenagers who might feel that they don’t belong and are not accepted by the society.</w:t>
      </w:r>
    </w:p>
    <w:p w14:paraId="22A86936" w14:textId="77777777" w:rsidR="00605EF4" w:rsidRDefault="000E3701" w:rsidP="00605EF4">
      <w:pPr>
        <w:rPr>
          <w:lang w:val="en-GB"/>
        </w:rPr>
      </w:pPr>
      <w:r>
        <w:rPr>
          <w:lang w:val="en-GB"/>
        </w:rPr>
        <w:t>They often bounce around in the system for many years.  Besides our main purpose that is helping children, this also leads to some benefits for the government. It would redirect the money and time into other spheres of interest.</w:t>
      </w:r>
      <w:r w:rsidR="00605EF4" w:rsidRPr="00605EF4">
        <w:rPr>
          <w:lang w:val="en-GB"/>
        </w:rPr>
        <w:t xml:space="preserve"> </w:t>
      </w:r>
      <w:r w:rsidR="00605EF4">
        <w:rPr>
          <w:lang w:val="en-GB"/>
        </w:rPr>
        <w:t xml:space="preserve">There is a need for a more common and open-minded approach, according to the way people handle autism. </w:t>
      </w:r>
    </w:p>
    <w:p w14:paraId="31D8FB8F" w14:textId="77777777" w:rsidR="000E3701" w:rsidRDefault="000E3701" w:rsidP="000E3701">
      <w:pPr>
        <w:rPr>
          <w:lang w:val="en-GB"/>
        </w:rPr>
      </w:pPr>
    </w:p>
    <w:p w14:paraId="6C37669A" w14:textId="77777777" w:rsidR="00DC16F5" w:rsidRDefault="004D3DF7">
      <w:pPr>
        <w:rPr>
          <w:lang w:val="en-GB"/>
        </w:rPr>
      </w:pPr>
      <w:commentRangeStart w:id="6"/>
      <w:r>
        <w:rPr>
          <w:lang w:val="en-GB"/>
        </w:rPr>
        <w:t>The g</w:t>
      </w:r>
      <w:r w:rsidR="00DC16F5">
        <w:rPr>
          <w:lang w:val="en-GB"/>
        </w:rPr>
        <w:t>adget</w:t>
      </w:r>
      <w:commentRangeEnd w:id="6"/>
      <w:r w:rsidR="0043699C">
        <w:rPr>
          <w:rStyle w:val="CommentReference"/>
        </w:rPr>
        <w:commentReference w:id="6"/>
      </w:r>
      <w:r w:rsidR="00DC16F5">
        <w:rPr>
          <w:lang w:val="en-GB"/>
        </w:rPr>
        <w:t>:</w:t>
      </w:r>
    </w:p>
    <w:p w14:paraId="246810FE" w14:textId="77777777" w:rsidR="00DD0C37" w:rsidRDefault="004D3DF7">
      <w:pPr>
        <w:rPr>
          <w:lang w:val="en-GB"/>
        </w:rPr>
      </w:pPr>
      <w:del w:id="7" w:author="Mona Wendel Andersen (MWA) | VIA" w:date="2018-09-14T09:08:00Z">
        <w:r w:rsidDel="0043699C">
          <w:rPr>
            <w:lang w:val="en-GB"/>
          </w:rPr>
          <w:delText xml:space="preserve">We </w:delText>
        </w:r>
      </w:del>
      <w:proofErr w:type="gramStart"/>
      <w:r>
        <w:rPr>
          <w:lang w:val="en-GB"/>
        </w:rPr>
        <w:t>thought</w:t>
      </w:r>
      <w:proofErr w:type="gramEnd"/>
      <w:r>
        <w:rPr>
          <w:lang w:val="en-GB"/>
        </w:rPr>
        <w:t xml:space="preserve"> of a</w:t>
      </w:r>
      <w:r w:rsidR="00DD0C37">
        <w:rPr>
          <w:lang w:val="en-GB"/>
        </w:rPr>
        <w:t xml:space="preserve"> Screening tool</w:t>
      </w:r>
      <w:r>
        <w:rPr>
          <w:lang w:val="en-GB"/>
        </w:rPr>
        <w:t xml:space="preserve"> for children that suffer from autism.</w:t>
      </w:r>
    </w:p>
    <w:p w14:paraId="47609B3E" w14:textId="77777777" w:rsidR="00605EF4" w:rsidRDefault="004D3DF7" w:rsidP="00605EF4">
      <w:pPr>
        <w:rPr>
          <w:lang w:val="en-GB"/>
        </w:rPr>
      </w:pPr>
      <w:r>
        <w:rPr>
          <w:lang w:val="en-GB"/>
        </w:rPr>
        <w:t xml:space="preserve">In order to provide the information for </w:t>
      </w:r>
      <w:r w:rsidR="000E3701">
        <w:rPr>
          <w:lang w:val="en-GB"/>
        </w:rPr>
        <w:t xml:space="preserve">the </w:t>
      </w:r>
      <w:r>
        <w:rPr>
          <w:lang w:val="en-GB"/>
        </w:rPr>
        <w:t>users</w:t>
      </w:r>
      <w:r w:rsidR="000E3701">
        <w:rPr>
          <w:lang w:val="en-GB"/>
        </w:rPr>
        <w:t>,</w:t>
      </w:r>
      <w:r>
        <w:rPr>
          <w:lang w:val="en-GB"/>
        </w:rPr>
        <w:t xml:space="preserve"> </w:t>
      </w:r>
      <w:del w:id="8" w:author="Mona Wendel Andersen (MWA) | VIA" w:date="2018-09-14T09:08:00Z">
        <w:r w:rsidDel="0043699C">
          <w:rPr>
            <w:lang w:val="en-GB"/>
          </w:rPr>
          <w:delText xml:space="preserve">we </w:delText>
        </w:r>
      </w:del>
      <w:r>
        <w:rPr>
          <w:lang w:val="en-GB"/>
        </w:rPr>
        <w:t xml:space="preserve">would use </w:t>
      </w:r>
      <w:proofErr w:type="gramStart"/>
      <w:r>
        <w:rPr>
          <w:lang w:val="en-GB"/>
        </w:rPr>
        <w:t>machine learning</w:t>
      </w:r>
      <w:proofErr w:type="gramEnd"/>
      <w:r>
        <w:rPr>
          <w:lang w:val="en-GB"/>
        </w:rPr>
        <w:t xml:space="preserve"> algorithms, </w:t>
      </w:r>
      <w:r w:rsidR="000E3701">
        <w:rPr>
          <w:lang w:val="en-GB"/>
        </w:rPr>
        <w:t xml:space="preserve">and </w:t>
      </w:r>
      <w:r>
        <w:rPr>
          <w:lang w:val="en-GB"/>
        </w:rPr>
        <w:t xml:space="preserve">implement them into </w:t>
      </w:r>
      <w:r w:rsidR="000E3701">
        <w:rPr>
          <w:lang w:val="en-GB"/>
        </w:rPr>
        <w:t xml:space="preserve">a mobile </w:t>
      </w:r>
      <w:r>
        <w:rPr>
          <w:lang w:val="en-GB"/>
        </w:rPr>
        <w:t>application with a simple user interface.</w:t>
      </w:r>
      <w:r w:rsidR="00605EF4">
        <w:rPr>
          <w:lang w:val="en-GB"/>
        </w:rPr>
        <w:t xml:space="preserve"> The gadget should have collection of data from the parents and from a smart-watch mounted on the child. It should be easy to use and operate. The application should be free, so its affordable for everyone. By doing so, the amount of collected data be more efficient.</w:t>
      </w:r>
      <w:r w:rsidR="00251E69">
        <w:rPr>
          <w:lang w:val="en-GB"/>
        </w:rPr>
        <w:t xml:space="preserve"> There are many other applicatio</w:t>
      </w:r>
      <w:r w:rsidR="007F38E8">
        <w:rPr>
          <w:lang w:val="en-GB"/>
        </w:rPr>
        <w:t>ns according to autism, our app</w:t>
      </w:r>
      <w:r w:rsidR="00251E69">
        <w:rPr>
          <w:lang w:val="en-GB"/>
        </w:rPr>
        <w:t>lication</w:t>
      </w:r>
      <w:r w:rsidR="007F38E8">
        <w:rPr>
          <w:lang w:val="en-GB"/>
        </w:rPr>
        <w:t xml:space="preserve"> is more efficient, because of its approach with machine-learning. </w:t>
      </w:r>
      <w:r w:rsidR="00251E69">
        <w:rPr>
          <w:lang w:val="en-GB"/>
        </w:rPr>
        <w:t xml:space="preserve"> </w:t>
      </w:r>
    </w:p>
    <w:p w14:paraId="6030717D" w14:textId="77777777" w:rsidR="00251E69" w:rsidRDefault="00251E69" w:rsidP="00605EF4">
      <w:pPr>
        <w:rPr>
          <w:u w:val="single"/>
          <w:lang w:val="en-GB"/>
        </w:rPr>
      </w:pPr>
    </w:p>
    <w:p w14:paraId="3D7EABB1" w14:textId="77777777" w:rsidR="007B2315" w:rsidRPr="00251E69" w:rsidRDefault="007B2315" w:rsidP="00605EF4">
      <w:pPr>
        <w:rPr>
          <w:u w:val="single"/>
          <w:lang w:val="en-GB"/>
        </w:rPr>
      </w:pPr>
      <w:commentRangeStart w:id="9"/>
      <w:r w:rsidRPr="00251E69">
        <w:rPr>
          <w:u w:val="single"/>
          <w:lang w:val="en-GB"/>
        </w:rPr>
        <w:t>Links</w:t>
      </w:r>
      <w:commentRangeEnd w:id="9"/>
      <w:r w:rsidR="0043699C">
        <w:rPr>
          <w:rStyle w:val="CommentReference"/>
        </w:rPr>
        <w:commentReference w:id="9"/>
      </w:r>
      <w:r w:rsidRPr="00251E69">
        <w:rPr>
          <w:u w:val="single"/>
          <w:lang w:val="en-GB"/>
        </w:rPr>
        <w:t>:</w:t>
      </w:r>
    </w:p>
    <w:p w14:paraId="3F8D72A1" w14:textId="77777777" w:rsidR="00251E69" w:rsidRDefault="00251E69" w:rsidP="00605EF4">
      <w:pPr>
        <w:rPr>
          <w:lang w:val="en-GB"/>
        </w:rPr>
      </w:pPr>
    </w:p>
    <w:p w14:paraId="30734F59" w14:textId="77777777" w:rsidR="007B2315" w:rsidRDefault="00175E5F" w:rsidP="00605EF4">
      <w:pPr>
        <w:rPr>
          <w:lang w:val="en-GB"/>
        </w:rPr>
      </w:pPr>
      <w:hyperlink r:id="rId10" w:history="1">
        <w:r w:rsidR="007B2315" w:rsidRPr="005B7C39">
          <w:rPr>
            <w:rStyle w:val="Hyperlink"/>
            <w:lang w:val="en-GB"/>
          </w:rPr>
          <w:t>https://tacanow.org/autism-statistics/</w:t>
        </w:r>
      </w:hyperlink>
    </w:p>
    <w:p w14:paraId="52B7E066" w14:textId="77777777" w:rsidR="00251E69" w:rsidRDefault="00251E69" w:rsidP="00605EF4">
      <w:pPr>
        <w:rPr>
          <w:lang w:val="en-GB"/>
        </w:rPr>
      </w:pPr>
    </w:p>
    <w:p w14:paraId="73288570" w14:textId="77777777" w:rsidR="007B2315" w:rsidRDefault="00175E5F" w:rsidP="00605EF4">
      <w:pPr>
        <w:rPr>
          <w:lang w:val="en-GB"/>
        </w:rPr>
      </w:pPr>
      <w:hyperlink r:id="rId11" w:history="1">
        <w:r w:rsidR="007B2315" w:rsidRPr="005B7C39">
          <w:rPr>
            <w:rStyle w:val="Hyperlink"/>
            <w:lang w:val="en-GB"/>
          </w:rPr>
          <w:t>https://ccfvc.org/42000-increase-in-autism-colorados-invisible-epidemic/</w:t>
        </w:r>
      </w:hyperlink>
    </w:p>
    <w:p w14:paraId="74941877" w14:textId="77777777" w:rsidR="00251E69" w:rsidRDefault="00251E69" w:rsidP="00605EF4">
      <w:pPr>
        <w:rPr>
          <w:lang w:val="en-GB"/>
        </w:rPr>
      </w:pPr>
    </w:p>
    <w:p w14:paraId="707B73F4" w14:textId="77777777" w:rsidR="007B2315" w:rsidRDefault="00175E5F" w:rsidP="00605EF4">
      <w:pPr>
        <w:rPr>
          <w:lang w:val="en-GB"/>
        </w:rPr>
      </w:pPr>
      <w:hyperlink r:id="rId12" w:history="1">
        <w:r w:rsidR="007B2315" w:rsidRPr="005B7C39">
          <w:rPr>
            <w:rStyle w:val="Hyperlink"/>
            <w:lang w:val="en-GB"/>
          </w:rPr>
          <w:t>https://www.autismspeaks.org/science/science-news/cdc-increases-estimate-autism%E2%80%99s-prevalence-15-percent-1-59-children</w:t>
        </w:r>
      </w:hyperlink>
    </w:p>
    <w:p w14:paraId="4B1C590B" w14:textId="77777777" w:rsidR="007B2315" w:rsidRDefault="007B2315" w:rsidP="00605EF4">
      <w:pPr>
        <w:rPr>
          <w:lang w:val="en-GB"/>
        </w:rPr>
      </w:pPr>
    </w:p>
    <w:p w14:paraId="1990C926" w14:textId="77777777" w:rsidR="00251E69" w:rsidRDefault="00251E69" w:rsidP="00605EF4">
      <w:pPr>
        <w:rPr>
          <w:u w:val="single"/>
          <w:lang w:val="en-GB"/>
        </w:rPr>
      </w:pPr>
    </w:p>
    <w:p w14:paraId="62817B96" w14:textId="77777777" w:rsidR="00605EF4" w:rsidRPr="007B2315" w:rsidRDefault="00605EF4" w:rsidP="00605EF4">
      <w:pPr>
        <w:rPr>
          <w:u w:val="single"/>
          <w:lang w:val="en-GB"/>
        </w:rPr>
      </w:pPr>
      <w:r w:rsidRPr="007B2315">
        <w:rPr>
          <w:u w:val="single"/>
          <w:lang w:val="en-GB"/>
        </w:rPr>
        <w:t>Participants in this group:</w:t>
      </w:r>
    </w:p>
    <w:p w14:paraId="1C6F1FF5" w14:textId="77777777" w:rsidR="00605EF4" w:rsidRDefault="00605EF4" w:rsidP="00605EF4">
      <w:pPr>
        <w:rPr>
          <w:lang w:val="en-GB"/>
        </w:rPr>
      </w:pPr>
      <w:r>
        <w:rPr>
          <w:lang w:val="en-GB"/>
        </w:rPr>
        <w:t>Jimmi C. B.</w:t>
      </w:r>
      <w:r w:rsidR="007B2315">
        <w:rPr>
          <w:lang w:val="en-GB"/>
        </w:rPr>
        <w:tab/>
      </w:r>
      <w:r w:rsidR="007B2315">
        <w:rPr>
          <w:lang w:val="en-GB"/>
        </w:rPr>
        <w:tab/>
      </w:r>
      <w:r w:rsidR="007B2315">
        <w:rPr>
          <w:lang w:val="en-GB"/>
        </w:rPr>
        <w:tab/>
        <w:t>(280091)</w:t>
      </w:r>
    </w:p>
    <w:p w14:paraId="6E29B425" w14:textId="77777777" w:rsidR="004D3DF7" w:rsidRDefault="007B2315">
      <w:pPr>
        <w:rPr>
          <w:lang w:val="en-GB"/>
        </w:rPr>
      </w:pPr>
      <w:r>
        <w:rPr>
          <w:lang w:val="en-GB"/>
        </w:rPr>
        <w:t>Mariana Oprea</w:t>
      </w:r>
      <w:r>
        <w:rPr>
          <w:lang w:val="en-GB"/>
        </w:rPr>
        <w:tab/>
      </w:r>
      <w:r>
        <w:rPr>
          <w:lang w:val="en-GB"/>
        </w:rPr>
        <w:tab/>
      </w:r>
      <w:r>
        <w:rPr>
          <w:lang w:val="en-GB"/>
        </w:rPr>
        <w:tab/>
        <w:t>(273476)</w:t>
      </w:r>
    </w:p>
    <w:p w14:paraId="50F0EDD8" w14:textId="77777777" w:rsidR="007B2315" w:rsidRDefault="007B2315" w:rsidP="007B2315">
      <w:pPr>
        <w:rPr>
          <w:lang w:val="en-GB"/>
        </w:rPr>
      </w:pPr>
      <w:proofErr w:type="spellStart"/>
      <w:r>
        <w:rPr>
          <w:lang w:val="en-GB"/>
        </w:rPr>
        <w:t>Teakosheen</w:t>
      </w:r>
      <w:proofErr w:type="spellEnd"/>
      <w:r>
        <w:rPr>
          <w:lang w:val="en-GB"/>
        </w:rPr>
        <w:t xml:space="preserve"> </w:t>
      </w:r>
      <w:proofErr w:type="spellStart"/>
      <w:r>
        <w:rPr>
          <w:lang w:val="en-GB"/>
        </w:rPr>
        <w:t>Joulak</w:t>
      </w:r>
      <w:proofErr w:type="spellEnd"/>
      <w:r>
        <w:rPr>
          <w:lang w:val="en-GB"/>
        </w:rPr>
        <w:t xml:space="preserve"> </w:t>
      </w:r>
      <w:r>
        <w:rPr>
          <w:lang w:val="en-GB"/>
        </w:rPr>
        <w:tab/>
      </w:r>
      <w:r>
        <w:rPr>
          <w:lang w:val="en-GB"/>
        </w:rPr>
        <w:tab/>
        <w:t>(280021)</w:t>
      </w:r>
    </w:p>
    <w:p w14:paraId="45E161CB" w14:textId="77777777" w:rsidR="007B2315" w:rsidRDefault="007B2315" w:rsidP="007B2315">
      <w:pPr>
        <w:rPr>
          <w:lang w:val="en-GB"/>
        </w:rPr>
      </w:pPr>
      <w:r>
        <w:rPr>
          <w:lang w:val="en-GB"/>
        </w:rPr>
        <w:t xml:space="preserve">Simona Daniela Amarandei-T. </w:t>
      </w:r>
      <w:r>
        <w:rPr>
          <w:lang w:val="en-GB"/>
        </w:rPr>
        <w:tab/>
        <w:t>(279920)</w:t>
      </w:r>
    </w:p>
    <w:p w14:paraId="727178EB" w14:textId="77777777" w:rsidR="007B2315" w:rsidRDefault="007B2315" w:rsidP="007B2315">
      <w:pPr>
        <w:rPr>
          <w:lang w:val="en-GB"/>
        </w:rPr>
      </w:pPr>
      <w:r>
        <w:rPr>
          <w:lang w:val="en-GB"/>
        </w:rPr>
        <w:t xml:space="preserve">Nicoleta Sova </w:t>
      </w:r>
      <w:r>
        <w:rPr>
          <w:lang w:val="en-GB"/>
        </w:rPr>
        <w:tab/>
      </w:r>
      <w:r>
        <w:rPr>
          <w:lang w:val="en-GB"/>
        </w:rPr>
        <w:tab/>
      </w:r>
      <w:r>
        <w:rPr>
          <w:lang w:val="en-GB"/>
        </w:rPr>
        <w:tab/>
        <w:t>(267069)</w:t>
      </w:r>
    </w:p>
    <w:p w14:paraId="0638B6DA" w14:textId="77777777" w:rsidR="007B2315" w:rsidRDefault="007B2315" w:rsidP="007B2315">
      <w:pPr>
        <w:rPr>
          <w:lang w:val="en-GB"/>
        </w:rPr>
      </w:pPr>
      <w:proofErr w:type="spellStart"/>
      <w:r>
        <w:rPr>
          <w:lang w:val="en-GB"/>
        </w:rPr>
        <w:t>Pijus</w:t>
      </w:r>
      <w:proofErr w:type="spellEnd"/>
      <w:r>
        <w:rPr>
          <w:lang w:val="en-GB"/>
        </w:rPr>
        <w:t xml:space="preserve"> </w:t>
      </w:r>
      <w:proofErr w:type="spellStart"/>
      <w:r>
        <w:rPr>
          <w:lang w:val="en-GB"/>
        </w:rPr>
        <w:t>Rancevas</w:t>
      </w:r>
      <w:proofErr w:type="spellEnd"/>
      <w:r>
        <w:rPr>
          <w:lang w:val="en-GB"/>
        </w:rPr>
        <w:tab/>
      </w:r>
      <w:r>
        <w:rPr>
          <w:lang w:val="en-GB"/>
        </w:rPr>
        <w:tab/>
      </w:r>
      <w:r>
        <w:rPr>
          <w:lang w:val="en-GB"/>
        </w:rPr>
        <w:tab/>
        <w:t>(280017)</w:t>
      </w:r>
    </w:p>
    <w:p w14:paraId="48CB76D4" w14:textId="77777777" w:rsidR="00DD0C37" w:rsidRDefault="00DD0C37">
      <w:pPr>
        <w:rPr>
          <w:lang w:val="en-GB"/>
        </w:rPr>
      </w:pPr>
    </w:p>
    <w:p w14:paraId="409A6E3E" w14:textId="77777777" w:rsidR="00605EF4" w:rsidRDefault="00605EF4">
      <w:pPr>
        <w:rPr>
          <w:lang w:val="en-GB"/>
        </w:rPr>
      </w:pPr>
    </w:p>
    <w:p w14:paraId="7F842872" w14:textId="77777777" w:rsidR="00DD0C37" w:rsidRDefault="00DD0C37">
      <w:pPr>
        <w:rPr>
          <w:lang w:val="en-GB"/>
        </w:rPr>
      </w:pPr>
    </w:p>
    <w:p w14:paraId="0C109B26" w14:textId="77777777" w:rsidR="00DD0C37" w:rsidRPr="00DC16F5" w:rsidRDefault="00DD0C37">
      <w:pPr>
        <w:rPr>
          <w:lang w:val="en-GB"/>
        </w:rPr>
      </w:pPr>
    </w:p>
    <w:sectPr w:rsidR="00DD0C37" w:rsidRPr="00DC16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na Wendel Andersen (MWA) | VIA" w:date="2018-09-14T09:10:00Z" w:initials="MWA(|V">
    <w:p w14:paraId="577E759F" w14:textId="42BB7C86" w:rsidR="00DC01E9" w:rsidRDefault="00DC01E9">
      <w:pPr>
        <w:pStyle w:val="CommentText"/>
      </w:pPr>
      <w:r>
        <w:rPr>
          <w:rStyle w:val="CommentReference"/>
        </w:rPr>
        <w:annotationRef/>
      </w:r>
      <w:r>
        <w:t xml:space="preserve">Your background description should be longer, at least one or two more paragraphs and you forgot to state your purpose </w:t>
      </w:r>
      <w:r>
        <w:sym w:font="Wingdings" w:char="F04A"/>
      </w:r>
    </w:p>
  </w:comment>
  <w:comment w:id="2" w:author="Mona Wendel Andersen (MWA) | VIA" w:date="2018-09-14T09:04:00Z" w:initials="MWA(|V">
    <w:p w14:paraId="0B120D48" w14:textId="77777777" w:rsidR="0043699C" w:rsidRDefault="0043699C">
      <w:pPr>
        <w:pStyle w:val="CommentText"/>
      </w:pPr>
      <w:r>
        <w:rPr>
          <w:rStyle w:val="CommentReference"/>
        </w:rPr>
        <w:annotationRef/>
      </w:r>
      <w:r>
        <w:t>No personal pronouns</w:t>
      </w:r>
    </w:p>
  </w:comment>
  <w:comment w:id="3" w:author="Mona Wendel Andersen (MWA) | VIA" w:date="2018-09-14T09:05:00Z" w:initials="MWA(|V">
    <w:p w14:paraId="4E943CED" w14:textId="77777777" w:rsidR="0043699C" w:rsidRDefault="0043699C">
      <w:pPr>
        <w:pStyle w:val="CommentText"/>
      </w:pPr>
      <w:r>
        <w:rPr>
          <w:rStyle w:val="CommentReference"/>
        </w:rPr>
        <w:annotationRef/>
      </w:r>
      <w:r>
        <w:t>No personal pronouns</w:t>
      </w:r>
    </w:p>
  </w:comment>
  <w:comment w:id="4" w:author="Mona Wendel Andersen (MWA) | VIA" w:date="2018-09-14T09:05:00Z" w:initials="MWA(|V">
    <w:p w14:paraId="27F22BA9" w14:textId="77777777" w:rsidR="0043699C" w:rsidRDefault="0043699C">
      <w:pPr>
        <w:pStyle w:val="CommentText"/>
      </w:pPr>
      <w:r>
        <w:rPr>
          <w:rStyle w:val="CommentReference"/>
        </w:rPr>
        <w:annotationRef/>
      </w:r>
      <w:r>
        <w:t>How do you know? Insert a reference to relevant source.</w:t>
      </w:r>
    </w:p>
  </w:comment>
  <w:comment w:id="5" w:author="Mona Wendel Andersen (MWA) | VIA" w:date="2018-09-14T09:05:00Z" w:initials="MWA(|V">
    <w:p w14:paraId="1081CAE3" w14:textId="77777777" w:rsidR="0043699C" w:rsidRDefault="0043699C">
      <w:pPr>
        <w:pStyle w:val="CommentText"/>
      </w:pPr>
      <w:r>
        <w:rPr>
          <w:rStyle w:val="CommentReference"/>
        </w:rPr>
        <w:annotationRef/>
      </w:r>
      <w:r>
        <w:t>Do not mention your solution. Instead paraphrase to e.g. state why it would an advantage to notice autism earlier.</w:t>
      </w:r>
    </w:p>
  </w:comment>
  <w:comment w:id="6" w:author="Mona Wendel Andersen (MWA) | VIA" w:date="2018-09-14T09:07:00Z" w:initials="MWA(|V">
    <w:p w14:paraId="5E512DCC" w14:textId="77777777" w:rsidR="0043699C" w:rsidRDefault="0043699C">
      <w:pPr>
        <w:pStyle w:val="CommentText"/>
      </w:pPr>
      <w:r>
        <w:rPr>
          <w:rStyle w:val="CommentReference"/>
        </w:rPr>
        <w:annotationRef/>
      </w:r>
      <w:r>
        <w:t>Do not mention your solution. But paraphrase so that you explain the need for your solution. Your solution is not part of your background but will be developed in the future. So paraphrase this whole section to talk about the problems your solution will solve. E.g. how many people could benefit from a free solution, how having a lot of data could help, etc.</w:t>
      </w:r>
    </w:p>
  </w:comment>
  <w:comment w:id="9" w:author="Mona Wendel Andersen (MWA) | VIA" w:date="2018-09-14T09:09:00Z" w:initials="MWA(|V">
    <w:p w14:paraId="6B56C1F3" w14:textId="77777777" w:rsidR="0043699C" w:rsidRDefault="0043699C">
      <w:pPr>
        <w:pStyle w:val="CommentText"/>
      </w:pPr>
      <w:r>
        <w:rPr>
          <w:rStyle w:val="CommentReference"/>
        </w:rPr>
        <w:annotationRef/>
      </w:r>
      <w:r>
        <w:t>Insert references to these sources in the text where relevant.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7E759F" w15:done="0"/>
  <w15:commentEx w15:paraId="0B120D48" w15:done="0"/>
  <w15:commentEx w15:paraId="4E943CED" w15:done="0"/>
  <w15:commentEx w15:paraId="27F22BA9" w15:done="0"/>
  <w15:commentEx w15:paraId="1081CAE3" w15:done="0"/>
  <w15:commentEx w15:paraId="5E512DCC" w15:done="0"/>
  <w15:commentEx w15:paraId="6B56C1F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a Wendel Andersen (MWA) | VIA">
    <w15:presenceInfo w15:providerId="AD" w15:userId="S-1-5-21-871761965-3136009686-1073614382-189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F5"/>
    <w:rsid w:val="000E3701"/>
    <w:rsid w:val="00175E5F"/>
    <w:rsid w:val="00251E69"/>
    <w:rsid w:val="0043699C"/>
    <w:rsid w:val="004D3DF7"/>
    <w:rsid w:val="005520CA"/>
    <w:rsid w:val="005C783E"/>
    <w:rsid w:val="00605EF4"/>
    <w:rsid w:val="00645252"/>
    <w:rsid w:val="006D3D74"/>
    <w:rsid w:val="007B2315"/>
    <w:rsid w:val="007C63DD"/>
    <w:rsid w:val="007F38E8"/>
    <w:rsid w:val="0083569A"/>
    <w:rsid w:val="00A9204E"/>
    <w:rsid w:val="00DC01E9"/>
    <w:rsid w:val="00DC16F5"/>
    <w:rsid w:val="00DD04D2"/>
    <w:rsid w:val="00DD0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240D"/>
  <w15:chartTrackingRefBased/>
  <w15:docId w15:val="{FB0220E2-9AB1-4A4B-93FD-13A83708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DD04D2"/>
    <w:pPr>
      <w:spacing w:before="100" w:beforeAutospacing="1" w:after="100" w:afterAutospacing="1"/>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7B2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57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utismspeaks.org/science/science-news/cdc-increases-estimate-autism%E2%80%99s-prevalence-15-percent-1-59-childr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cfvc.org/42000-increase-in-autism-colorados-invisible-epidemic/"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tacanow.org/autism-statistics/" TargetMode="Externa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n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1</Pages>
  <Words>317</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Mona Wendel Andersen (MWA) | VIA</cp:lastModifiedBy>
  <cp:revision>2</cp:revision>
  <dcterms:created xsi:type="dcterms:W3CDTF">2018-09-14T07:11:00Z</dcterms:created>
  <dcterms:modified xsi:type="dcterms:W3CDTF">2018-09-14T07:11:00Z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